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1637" w14:textId="77777777" w:rsidR="00055C4E" w:rsidRPr="00403896" w:rsidRDefault="00055C4E" w:rsidP="008E5C83">
      <w:pPr>
        <w:pStyle w:val="1"/>
        <w:spacing w:line="360" w:lineRule="auto"/>
        <w:ind w:left="708" w:firstLine="708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0" w:name="_Toc67469601"/>
      <w:r w:rsidRPr="009F770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t>Введение</w:t>
      </w:r>
      <w:bookmarkEnd w:id="0"/>
    </w:p>
    <w:p w14:paraId="69CE16A4" w14:textId="7BF13CF5" w:rsidR="00055C4E" w:rsidRDefault="00055C4E" w:rsidP="00055C4E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Игры в современном мире очень актуальны и пользуются спросом, </w:t>
      </w:r>
      <w:proofErr w:type="gramStart"/>
      <w:r>
        <w:rPr>
          <w:rFonts w:eastAsiaTheme="minorHAnsi"/>
          <w:sz w:val="28"/>
          <w:szCs w:val="28"/>
          <w:lang w:eastAsia="en-US"/>
        </w:rPr>
        <w:t>т.к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они помогают развивать у детей логическое мышление, а взрослым помога</w:t>
      </w:r>
      <w:ins w:id="1" w:author="Анай Хунан-Кара" w:date="2021-03-21T07:36:00Z">
        <w:r>
          <w:rPr>
            <w:rFonts w:eastAsiaTheme="minorHAnsi"/>
            <w:sz w:val="28"/>
            <w:szCs w:val="28"/>
            <w:lang w:eastAsia="en-US"/>
          </w:rPr>
          <w:t>ю</w:t>
        </w:r>
      </w:ins>
      <w:r>
        <w:rPr>
          <w:rFonts w:eastAsiaTheme="minorHAnsi"/>
          <w:sz w:val="28"/>
          <w:szCs w:val="28"/>
          <w:lang w:eastAsia="en-US"/>
        </w:rPr>
        <w:t xml:space="preserve">т отвлечься от суеты и напряжения. Сейчас почти у </w:t>
      </w:r>
      <w:r w:rsidR="007422A3">
        <w:rPr>
          <w:rFonts w:eastAsiaTheme="minorHAnsi"/>
          <w:sz w:val="28"/>
          <w:szCs w:val="28"/>
          <w:lang w:eastAsia="en-US"/>
        </w:rPr>
        <w:t>всех</w:t>
      </w:r>
      <w:r>
        <w:rPr>
          <w:rFonts w:eastAsiaTheme="minorHAnsi"/>
          <w:sz w:val="28"/>
          <w:szCs w:val="28"/>
          <w:lang w:eastAsia="en-US"/>
        </w:rPr>
        <w:t xml:space="preserve"> людей есть возможность скачать игры в телефон</w:t>
      </w:r>
      <w:r w:rsidR="007422A3" w:rsidRPr="007422A3">
        <w:rPr>
          <w:rFonts w:eastAsiaTheme="minorHAnsi"/>
          <w:sz w:val="28"/>
          <w:szCs w:val="28"/>
          <w:lang w:eastAsia="en-US"/>
        </w:rPr>
        <w:t>/</w:t>
      </w:r>
      <w:r w:rsidR="007422A3">
        <w:rPr>
          <w:rFonts w:eastAsiaTheme="minorHAnsi"/>
          <w:sz w:val="28"/>
          <w:szCs w:val="28"/>
          <w:lang w:eastAsia="en-US"/>
        </w:rPr>
        <w:t>компьютер</w:t>
      </w:r>
      <w:r>
        <w:rPr>
          <w:rFonts w:eastAsiaTheme="minorHAnsi"/>
          <w:sz w:val="28"/>
          <w:szCs w:val="28"/>
          <w:lang w:eastAsia="en-US"/>
        </w:rPr>
        <w:t xml:space="preserve"> и играть. Для курсовой работы я выбрал создание игры «</w:t>
      </w:r>
      <w:proofErr w:type="spellStart"/>
      <w:r>
        <w:rPr>
          <w:rFonts w:eastAsiaTheme="minorHAnsi"/>
          <w:sz w:val="28"/>
          <w:szCs w:val="28"/>
          <w:lang w:eastAsia="en-US"/>
        </w:rPr>
        <w:t>пакман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». </w:t>
      </w:r>
      <w:proofErr w:type="spellStart"/>
      <w:r>
        <w:rPr>
          <w:rFonts w:eastAsiaTheme="minorHAnsi"/>
          <w:sz w:val="28"/>
          <w:szCs w:val="28"/>
          <w:lang w:eastAsia="en-US"/>
        </w:rPr>
        <w:t>Пакман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– это видеоигра</w:t>
      </w:r>
      <w:r w:rsidRPr="001F1A4E">
        <w:rPr>
          <w:rFonts w:eastAsiaTheme="minorHAnsi"/>
          <w:sz w:val="28"/>
          <w:szCs w:val="28"/>
          <w:lang w:eastAsia="en-US"/>
        </w:rPr>
        <w:t xml:space="preserve">, разработанная японской компанией </w:t>
      </w:r>
      <w:proofErr w:type="spellStart"/>
      <w:r w:rsidRPr="001F1A4E">
        <w:rPr>
          <w:rFonts w:eastAsiaTheme="minorHAnsi"/>
          <w:sz w:val="28"/>
          <w:szCs w:val="28"/>
          <w:lang w:eastAsia="en-US"/>
        </w:rPr>
        <w:t>Namco</w:t>
      </w:r>
      <w:proofErr w:type="spellEnd"/>
      <w:r w:rsidRPr="001F1A4E">
        <w:rPr>
          <w:rFonts w:eastAsiaTheme="minorHAnsi"/>
          <w:sz w:val="28"/>
          <w:szCs w:val="28"/>
          <w:lang w:eastAsia="en-US"/>
        </w:rPr>
        <w:t xml:space="preserve">, вышедшая в 1980 году. Задача игрока - управляя </w:t>
      </w:r>
      <w:proofErr w:type="spellStart"/>
      <w:r>
        <w:rPr>
          <w:rFonts w:eastAsiaTheme="minorHAnsi"/>
          <w:sz w:val="28"/>
          <w:szCs w:val="28"/>
          <w:lang w:eastAsia="en-US"/>
        </w:rPr>
        <w:t>п</w:t>
      </w:r>
      <w:r w:rsidRPr="001F1A4E">
        <w:rPr>
          <w:rFonts w:eastAsiaTheme="minorHAnsi"/>
          <w:sz w:val="28"/>
          <w:szCs w:val="28"/>
          <w:lang w:eastAsia="en-US"/>
        </w:rPr>
        <w:t>акманом</w:t>
      </w:r>
      <w:proofErr w:type="spellEnd"/>
      <w:r w:rsidRPr="001F1A4E">
        <w:rPr>
          <w:rFonts w:eastAsiaTheme="minorHAnsi"/>
          <w:sz w:val="28"/>
          <w:szCs w:val="28"/>
          <w:lang w:eastAsia="en-US"/>
        </w:rPr>
        <w:t xml:space="preserve">, съесть все </w:t>
      </w:r>
      <w:proofErr w:type="spellStart"/>
      <w:r>
        <w:rPr>
          <w:rFonts w:eastAsiaTheme="minorHAnsi"/>
          <w:sz w:val="28"/>
          <w:szCs w:val="28"/>
          <w:lang w:eastAsia="en-US"/>
        </w:rPr>
        <w:t>энегретики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(точки)</w:t>
      </w:r>
      <w:r w:rsidRPr="001F1A4E">
        <w:rPr>
          <w:rFonts w:eastAsiaTheme="minorHAnsi"/>
          <w:sz w:val="28"/>
          <w:szCs w:val="28"/>
          <w:lang w:eastAsia="en-US"/>
        </w:rPr>
        <w:t xml:space="preserve"> в лабиринте, избегая встречи с привидениями, которые гоняются за </w:t>
      </w:r>
      <w:r>
        <w:rPr>
          <w:rFonts w:eastAsiaTheme="minorHAnsi"/>
          <w:sz w:val="28"/>
          <w:szCs w:val="28"/>
          <w:lang w:eastAsia="en-US"/>
        </w:rPr>
        <w:t>ним</w:t>
      </w:r>
      <w:r w:rsidRPr="001F1A4E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Эта игра помогает развивать терпение и логическое мышление в виде избегания привидений, которые могут окружить героя с трех сторон, а чтобы этого избежать игроку нужно думать куда бежать в лабиринте, при этом собирая энергетики.</w:t>
      </w:r>
    </w:p>
    <w:p w14:paraId="08CEF35A" w14:textId="77777777" w:rsidR="006B67D2" w:rsidRPr="009D2664" w:rsidRDefault="006B67D2" w:rsidP="006B67D2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Целью </w:t>
      </w:r>
      <w:r w:rsidRPr="009D2664">
        <w:rPr>
          <w:rFonts w:eastAsiaTheme="minorHAnsi"/>
          <w:sz w:val="28"/>
          <w:szCs w:val="28"/>
          <w:lang w:eastAsia="en-US"/>
        </w:rPr>
        <w:t>данной курсовой работы является улучшение и закрепление теоретических знаний, полученные по дисциплине «методы и стандарты программирования».</w:t>
      </w:r>
    </w:p>
    <w:p w14:paraId="70BC7485" w14:textId="77777777" w:rsidR="006B67D2" w:rsidRDefault="006B67D2" w:rsidP="00055C4E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667597E5" w14:textId="09C05282" w:rsidR="00055C4E" w:rsidRDefault="00055C4E" w:rsidP="009F6941">
      <w:pPr>
        <w:pStyle w:val="1"/>
        <w:spacing w:line="360" w:lineRule="auto"/>
        <w:rPr>
          <w:rFonts w:eastAsia="Calibri"/>
          <w:lang w:eastAsia="en-US"/>
        </w:rPr>
      </w:pPr>
    </w:p>
    <w:p w14:paraId="322A02D2" w14:textId="10BAF19B" w:rsidR="00055C4E" w:rsidRDefault="00055C4E" w:rsidP="00055C4E">
      <w:pPr>
        <w:rPr>
          <w:rFonts w:eastAsia="Calibri"/>
          <w:lang w:eastAsia="en-US"/>
        </w:rPr>
      </w:pPr>
    </w:p>
    <w:p w14:paraId="6ED38D70" w14:textId="44E6027D" w:rsidR="00055C4E" w:rsidRDefault="00055C4E" w:rsidP="00055C4E">
      <w:pPr>
        <w:rPr>
          <w:rFonts w:eastAsia="Calibri"/>
          <w:lang w:eastAsia="en-US"/>
        </w:rPr>
      </w:pPr>
    </w:p>
    <w:p w14:paraId="46FA588A" w14:textId="0D238BE4" w:rsidR="00055C4E" w:rsidRDefault="00055C4E" w:rsidP="00055C4E">
      <w:pPr>
        <w:rPr>
          <w:rFonts w:eastAsia="Calibri"/>
          <w:lang w:eastAsia="en-US"/>
        </w:rPr>
      </w:pPr>
    </w:p>
    <w:p w14:paraId="27BA5091" w14:textId="31B1A0FF" w:rsidR="00055C4E" w:rsidRDefault="00055C4E" w:rsidP="00055C4E">
      <w:pPr>
        <w:rPr>
          <w:rFonts w:eastAsia="Calibri"/>
          <w:lang w:eastAsia="en-US"/>
        </w:rPr>
      </w:pPr>
    </w:p>
    <w:p w14:paraId="067A13B5" w14:textId="1452BBA8" w:rsidR="00055C4E" w:rsidRDefault="00055C4E" w:rsidP="00055C4E">
      <w:pPr>
        <w:rPr>
          <w:rFonts w:eastAsia="Calibri"/>
          <w:lang w:eastAsia="en-US"/>
        </w:rPr>
      </w:pPr>
    </w:p>
    <w:p w14:paraId="44F5D8A6" w14:textId="2685301F" w:rsidR="00055C4E" w:rsidRDefault="00055C4E" w:rsidP="00055C4E">
      <w:pPr>
        <w:rPr>
          <w:rFonts w:eastAsia="Calibri"/>
          <w:lang w:eastAsia="en-US"/>
        </w:rPr>
      </w:pPr>
    </w:p>
    <w:p w14:paraId="5E93EA9A" w14:textId="6B9C11E0" w:rsidR="00055C4E" w:rsidRDefault="00055C4E" w:rsidP="00055C4E">
      <w:pPr>
        <w:rPr>
          <w:rFonts w:eastAsia="Calibri"/>
          <w:lang w:eastAsia="en-US"/>
        </w:rPr>
      </w:pPr>
    </w:p>
    <w:p w14:paraId="5D66A8D9" w14:textId="46686B04" w:rsidR="00055C4E" w:rsidRDefault="00055C4E" w:rsidP="00055C4E">
      <w:pPr>
        <w:rPr>
          <w:rFonts w:eastAsia="Calibri"/>
          <w:lang w:eastAsia="en-US"/>
        </w:rPr>
      </w:pPr>
    </w:p>
    <w:p w14:paraId="2EDE5EA8" w14:textId="23E22395" w:rsidR="00055C4E" w:rsidRDefault="00055C4E" w:rsidP="00055C4E">
      <w:pPr>
        <w:rPr>
          <w:rFonts w:eastAsia="Calibri"/>
          <w:lang w:eastAsia="en-US"/>
        </w:rPr>
      </w:pPr>
    </w:p>
    <w:p w14:paraId="357BC8B9" w14:textId="68D02085" w:rsidR="00055C4E" w:rsidRDefault="00055C4E" w:rsidP="00055C4E">
      <w:pPr>
        <w:rPr>
          <w:rFonts w:eastAsia="Calibri"/>
          <w:lang w:eastAsia="en-US"/>
        </w:rPr>
      </w:pPr>
    </w:p>
    <w:p w14:paraId="137C7AD1" w14:textId="29805801" w:rsidR="00055C4E" w:rsidRDefault="00055C4E" w:rsidP="00055C4E">
      <w:pPr>
        <w:rPr>
          <w:rFonts w:eastAsia="Calibri"/>
          <w:lang w:eastAsia="en-US"/>
        </w:rPr>
      </w:pPr>
    </w:p>
    <w:p w14:paraId="3BBCDB0E" w14:textId="572C86DE" w:rsidR="00055C4E" w:rsidRDefault="00055C4E" w:rsidP="00055C4E">
      <w:pPr>
        <w:rPr>
          <w:rFonts w:eastAsia="Calibri"/>
          <w:lang w:eastAsia="en-US"/>
        </w:rPr>
      </w:pPr>
    </w:p>
    <w:p w14:paraId="623EEA3B" w14:textId="22ACD5BE" w:rsidR="00055C4E" w:rsidRDefault="00055C4E" w:rsidP="00055C4E">
      <w:pPr>
        <w:rPr>
          <w:rFonts w:eastAsia="Calibri"/>
          <w:lang w:eastAsia="en-US"/>
        </w:rPr>
      </w:pPr>
    </w:p>
    <w:p w14:paraId="5B909A9C" w14:textId="5588428A" w:rsidR="00055C4E" w:rsidRDefault="00055C4E" w:rsidP="00055C4E">
      <w:pPr>
        <w:rPr>
          <w:rFonts w:eastAsia="Calibri"/>
          <w:lang w:eastAsia="en-US"/>
        </w:rPr>
      </w:pPr>
    </w:p>
    <w:p w14:paraId="676D893D" w14:textId="5E1974B7" w:rsidR="00055C4E" w:rsidRDefault="00055C4E" w:rsidP="00055C4E">
      <w:pPr>
        <w:rPr>
          <w:rFonts w:eastAsia="Calibri"/>
          <w:lang w:eastAsia="en-US"/>
        </w:rPr>
      </w:pPr>
    </w:p>
    <w:p w14:paraId="119F83B9" w14:textId="2F8D119F" w:rsidR="008E5C83" w:rsidRDefault="008E5C83" w:rsidP="00055C4E">
      <w:pPr>
        <w:rPr>
          <w:rFonts w:eastAsia="Calibri"/>
          <w:lang w:eastAsia="en-US"/>
        </w:rPr>
      </w:pPr>
    </w:p>
    <w:p w14:paraId="51E9CA31" w14:textId="10FE93F1" w:rsidR="008E5C83" w:rsidRDefault="008E5C83" w:rsidP="00055C4E">
      <w:pPr>
        <w:rPr>
          <w:rFonts w:eastAsia="Calibri"/>
          <w:lang w:eastAsia="en-US"/>
        </w:rPr>
      </w:pPr>
    </w:p>
    <w:p w14:paraId="117E4BBC" w14:textId="352C3434" w:rsidR="008E5C83" w:rsidRDefault="008E5C83" w:rsidP="00055C4E">
      <w:pPr>
        <w:rPr>
          <w:rFonts w:eastAsia="Calibri"/>
          <w:lang w:eastAsia="en-US"/>
        </w:rPr>
      </w:pPr>
    </w:p>
    <w:p w14:paraId="7BDB7E9C" w14:textId="2E953111" w:rsidR="008E5C83" w:rsidRDefault="008E5C83" w:rsidP="00055C4E">
      <w:pPr>
        <w:rPr>
          <w:rFonts w:eastAsia="Calibri"/>
          <w:lang w:eastAsia="en-US"/>
        </w:rPr>
      </w:pPr>
    </w:p>
    <w:p w14:paraId="2C881F89" w14:textId="4EF39ADD" w:rsidR="008E5C83" w:rsidRDefault="008E5C83" w:rsidP="00055C4E">
      <w:pPr>
        <w:rPr>
          <w:rFonts w:eastAsia="Calibri"/>
          <w:lang w:eastAsia="en-US"/>
        </w:rPr>
      </w:pPr>
    </w:p>
    <w:p w14:paraId="7288EE78" w14:textId="0A3157CD" w:rsidR="008E5C83" w:rsidRDefault="008E5C83" w:rsidP="00055C4E">
      <w:pPr>
        <w:rPr>
          <w:rFonts w:eastAsia="Calibri"/>
          <w:lang w:eastAsia="en-US"/>
        </w:rPr>
      </w:pPr>
    </w:p>
    <w:p w14:paraId="2201FDA9" w14:textId="77777777" w:rsidR="008E5C83" w:rsidRDefault="008E5C83" w:rsidP="00055C4E">
      <w:pPr>
        <w:rPr>
          <w:rFonts w:eastAsia="Calibri"/>
          <w:lang w:eastAsia="en-US"/>
        </w:rPr>
      </w:pPr>
    </w:p>
    <w:p w14:paraId="7EE70370" w14:textId="7F7BE608" w:rsidR="008E5C83" w:rsidRDefault="008E5C83" w:rsidP="00055C4E">
      <w:pPr>
        <w:rPr>
          <w:rFonts w:eastAsia="Calibri"/>
          <w:lang w:eastAsia="en-US"/>
        </w:rPr>
      </w:pPr>
    </w:p>
    <w:p w14:paraId="271C40FC" w14:textId="01F5CC9B" w:rsidR="008E5C83" w:rsidRDefault="008E5C83" w:rsidP="00055C4E">
      <w:pPr>
        <w:rPr>
          <w:rFonts w:eastAsia="Calibri"/>
          <w:lang w:eastAsia="en-US"/>
        </w:rPr>
      </w:pPr>
    </w:p>
    <w:p w14:paraId="4DB70D9B" w14:textId="77777777" w:rsidR="008E5C83" w:rsidRDefault="008E5C83" w:rsidP="00055C4E">
      <w:pPr>
        <w:rPr>
          <w:rFonts w:eastAsia="Calibri"/>
          <w:lang w:eastAsia="en-US"/>
        </w:rPr>
      </w:pPr>
    </w:p>
    <w:p w14:paraId="5E66D11E" w14:textId="29714870" w:rsidR="00055C4E" w:rsidRDefault="00055C4E" w:rsidP="00055C4E">
      <w:pPr>
        <w:rPr>
          <w:rFonts w:eastAsia="Calibri"/>
          <w:lang w:eastAsia="en-US"/>
        </w:rPr>
      </w:pPr>
    </w:p>
    <w:p w14:paraId="79F4B0AC" w14:textId="77777777" w:rsidR="00055C4E" w:rsidRPr="00055C4E" w:rsidRDefault="00055C4E" w:rsidP="00055C4E">
      <w:pPr>
        <w:rPr>
          <w:rFonts w:eastAsia="Calibri"/>
          <w:lang w:eastAsia="en-US"/>
        </w:rPr>
      </w:pPr>
    </w:p>
    <w:p w14:paraId="18B35D0B" w14:textId="4FDCD8CA" w:rsidR="009F7708" w:rsidRDefault="000F0424" w:rsidP="009F6941">
      <w:pPr>
        <w:pStyle w:val="1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lang w:eastAsia="en-US"/>
        </w:rPr>
        <w:tab/>
      </w:r>
      <w:bookmarkStart w:id="2" w:name="_Toc67469602"/>
      <w:r w:rsidR="001F1A4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t>Постановка задачи</w:t>
      </w:r>
      <w:bookmarkEnd w:id="2"/>
      <w:r w:rsidR="001F1A4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2DD23D44" w14:textId="084F8188" w:rsidR="00CB5970" w:rsidRDefault="001F1A4E" w:rsidP="00F61A15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1F1A4E">
        <w:rPr>
          <w:rFonts w:eastAsiaTheme="minorHAnsi"/>
          <w:sz w:val="28"/>
          <w:szCs w:val="28"/>
          <w:lang w:eastAsia="en-US"/>
        </w:rPr>
        <w:t xml:space="preserve">Необходимо </w:t>
      </w:r>
      <w:r w:rsidR="008E5C83">
        <w:rPr>
          <w:rFonts w:eastAsiaTheme="minorHAnsi"/>
          <w:sz w:val="28"/>
          <w:szCs w:val="28"/>
          <w:lang w:eastAsia="en-US"/>
        </w:rPr>
        <w:t>создать копию</w:t>
      </w:r>
      <w:r w:rsidRPr="001F1A4E">
        <w:rPr>
          <w:rFonts w:eastAsiaTheme="minorHAnsi"/>
          <w:sz w:val="28"/>
          <w:szCs w:val="28"/>
          <w:lang w:eastAsia="en-US"/>
        </w:rPr>
        <w:t xml:space="preserve"> игр</w:t>
      </w:r>
      <w:r w:rsidR="008E5C83">
        <w:rPr>
          <w:rFonts w:eastAsiaTheme="minorHAnsi"/>
          <w:sz w:val="28"/>
          <w:szCs w:val="28"/>
          <w:lang w:eastAsia="en-US"/>
        </w:rPr>
        <w:t>ы</w:t>
      </w:r>
      <w:r w:rsidRPr="001F1A4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CB5970">
        <w:rPr>
          <w:rFonts w:eastAsiaTheme="minorHAnsi"/>
          <w:sz w:val="28"/>
          <w:szCs w:val="28"/>
          <w:lang w:eastAsia="en-US"/>
        </w:rPr>
        <w:t>п</w:t>
      </w:r>
      <w:r w:rsidRPr="001F1A4E">
        <w:rPr>
          <w:rFonts w:eastAsiaTheme="minorHAnsi"/>
          <w:sz w:val="28"/>
          <w:szCs w:val="28"/>
          <w:lang w:eastAsia="en-US"/>
        </w:rPr>
        <w:t>акман</w:t>
      </w:r>
      <w:proofErr w:type="spellEnd"/>
      <w:r w:rsidR="008E5C83">
        <w:rPr>
          <w:rFonts w:eastAsiaTheme="minorHAnsi"/>
          <w:sz w:val="28"/>
          <w:szCs w:val="28"/>
          <w:lang w:eastAsia="en-US"/>
        </w:rPr>
        <w:t xml:space="preserve">. </w:t>
      </w:r>
      <w:r w:rsidRPr="001F1A4E">
        <w:rPr>
          <w:rFonts w:eastAsiaTheme="minorHAnsi"/>
          <w:sz w:val="28"/>
          <w:szCs w:val="28"/>
          <w:lang w:eastAsia="en-US"/>
        </w:rPr>
        <w:t xml:space="preserve">Для решения задачи </w:t>
      </w:r>
      <w:proofErr w:type="gramStart"/>
      <w:r w:rsidRPr="001F1A4E">
        <w:rPr>
          <w:rFonts w:eastAsiaTheme="minorHAnsi"/>
          <w:sz w:val="28"/>
          <w:szCs w:val="28"/>
          <w:lang w:eastAsia="en-US"/>
        </w:rPr>
        <w:t>необходимо  реализовать</w:t>
      </w:r>
      <w:proofErr w:type="gramEnd"/>
      <w:r w:rsidRPr="001F1A4E">
        <w:rPr>
          <w:rFonts w:eastAsiaTheme="minorHAnsi"/>
          <w:sz w:val="28"/>
          <w:szCs w:val="28"/>
          <w:lang w:eastAsia="en-US"/>
        </w:rPr>
        <w:t xml:space="preserve">: </w:t>
      </w:r>
    </w:p>
    <w:p w14:paraId="2B4FA2B0" w14:textId="2E7340C6" w:rsidR="00CB5970" w:rsidRPr="008E5C83" w:rsidRDefault="006A6E47" w:rsidP="00F61A15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- </w:t>
      </w:r>
      <w:r w:rsidR="001F1A4E" w:rsidRPr="008E5C83">
        <w:rPr>
          <w:rFonts w:eastAsiaTheme="minorHAnsi"/>
          <w:b/>
          <w:bCs/>
          <w:sz w:val="28"/>
          <w:szCs w:val="28"/>
          <w:lang w:eastAsia="en-US"/>
        </w:rPr>
        <w:t xml:space="preserve">управление </w:t>
      </w:r>
      <w:proofErr w:type="spellStart"/>
      <w:r w:rsidR="00CB5970" w:rsidRPr="008E5C83">
        <w:rPr>
          <w:rFonts w:eastAsiaTheme="minorHAnsi"/>
          <w:b/>
          <w:bCs/>
          <w:sz w:val="28"/>
          <w:szCs w:val="28"/>
          <w:lang w:eastAsia="en-US"/>
        </w:rPr>
        <w:t>п</w:t>
      </w:r>
      <w:r w:rsidR="001F1A4E" w:rsidRPr="008E5C83">
        <w:rPr>
          <w:rFonts w:eastAsiaTheme="minorHAnsi"/>
          <w:b/>
          <w:bCs/>
          <w:sz w:val="28"/>
          <w:szCs w:val="28"/>
          <w:lang w:eastAsia="en-US"/>
        </w:rPr>
        <w:t>акманом</w:t>
      </w:r>
      <w:proofErr w:type="spellEnd"/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F61A15">
        <w:rPr>
          <w:rFonts w:eastAsiaTheme="minorHAnsi"/>
          <w:sz w:val="28"/>
          <w:szCs w:val="28"/>
          <w:lang w:eastAsia="en-US"/>
        </w:rPr>
        <w:t xml:space="preserve">(стрелочками или </w:t>
      </w:r>
      <w:proofErr w:type="spellStart"/>
      <w:r w:rsidRPr="00F61A15">
        <w:rPr>
          <w:rFonts w:eastAsiaTheme="minorHAnsi"/>
          <w:sz w:val="28"/>
          <w:szCs w:val="28"/>
          <w:lang w:val="en-US" w:eastAsia="en-US"/>
        </w:rPr>
        <w:t>wasd</w:t>
      </w:r>
      <w:proofErr w:type="spellEnd"/>
      <w:r w:rsidRPr="00F61A15">
        <w:rPr>
          <w:rFonts w:eastAsiaTheme="minorHAnsi"/>
          <w:sz w:val="28"/>
          <w:szCs w:val="28"/>
          <w:lang w:eastAsia="en-US"/>
        </w:rPr>
        <w:t>)</w:t>
      </w:r>
    </w:p>
    <w:p w14:paraId="3F576183" w14:textId="05ABC0EE" w:rsidR="00CB5970" w:rsidRPr="008E5C83" w:rsidRDefault="006A6E47" w:rsidP="00F61A15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- </w:t>
      </w:r>
      <w:r w:rsidR="001F1A4E" w:rsidRPr="008E5C83">
        <w:rPr>
          <w:rFonts w:eastAsiaTheme="minorHAnsi"/>
          <w:b/>
          <w:bCs/>
          <w:sz w:val="28"/>
          <w:szCs w:val="28"/>
          <w:lang w:eastAsia="en-US"/>
        </w:rPr>
        <w:t xml:space="preserve">собирание </w:t>
      </w:r>
      <w:r w:rsidR="00CB5970" w:rsidRPr="008E5C83">
        <w:rPr>
          <w:rFonts w:eastAsiaTheme="minorHAnsi"/>
          <w:b/>
          <w:bCs/>
          <w:sz w:val="28"/>
          <w:szCs w:val="28"/>
          <w:lang w:eastAsia="en-US"/>
        </w:rPr>
        <w:t>очков</w:t>
      </w:r>
    </w:p>
    <w:p w14:paraId="47F7E692" w14:textId="6B442246" w:rsidR="00CB5970" w:rsidRPr="008E5C83" w:rsidRDefault="006A6E47" w:rsidP="00F61A15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- </w:t>
      </w:r>
      <w:r w:rsidR="001F1A4E" w:rsidRPr="008E5C83">
        <w:rPr>
          <w:rFonts w:eastAsiaTheme="minorHAnsi"/>
          <w:b/>
          <w:bCs/>
          <w:sz w:val="28"/>
          <w:szCs w:val="28"/>
          <w:lang w:eastAsia="en-US"/>
        </w:rPr>
        <w:t>возможность съесть при</w:t>
      </w:r>
      <w:r w:rsidR="00CB5970" w:rsidRPr="008E5C83">
        <w:rPr>
          <w:rFonts w:eastAsiaTheme="minorHAnsi"/>
          <w:b/>
          <w:bCs/>
          <w:sz w:val="28"/>
          <w:szCs w:val="28"/>
          <w:lang w:eastAsia="en-US"/>
        </w:rPr>
        <w:t>видение</w:t>
      </w:r>
      <w:r w:rsidR="001F1A4E" w:rsidRPr="008E5C8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</w:p>
    <w:p w14:paraId="3E04FAFB" w14:textId="05D14972" w:rsidR="00CB5970" w:rsidRDefault="006A6E47" w:rsidP="00F61A1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- </w:t>
      </w:r>
      <w:r w:rsidR="00436A65">
        <w:rPr>
          <w:rFonts w:eastAsiaTheme="minorHAnsi"/>
          <w:b/>
          <w:bCs/>
          <w:sz w:val="28"/>
          <w:szCs w:val="28"/>
          <w:lang w:eastAsia="en-US"/>
        </w:rPr>
        <w:t>в</w:t>
      </w:r>
      <w:r w:rsidR="008E5C83" w:rsidRPr="008E5C83">
        <w:rPr>
          <w:rFonts w:eastAsiaTheme="minorHAnsi"/>
          <w:b/>
          <w:bCs/>
          <w:sz w:val="28"/>
          <w:szCs w:val="28"/>
          <w:lang w:eastAsia="en-US"/>
        </w:rPr>
        <w:t xml:space="preserve"> случае если </w:t>
      </w:r>
      <w:proofErr w:type="spellStart"/>
      <w:r w:rsidR="008E5C83" w:rsidRPr="008E5C83">
        <w:rPr>
          <w:rFonts w:eastAsiaTheme="minorHAnsi"/>
          <w:b/>
          <w:bCs/>
          <w:sz w:val="28"/>
          <w:szCs w:val="28"/>
          <w:lang w:eastAsia="en-US"/>
        </w:rPr>
        <w:t>пакман</w:t>
      </w:r>
      <w:proofErr w:type="spellEnd"/>
      <w:r w:rsidR="008E5C83" w:rsidRPr="008E5C83">
        <w:rPr>
          <w:rFonts w:eastAsiaTheme="minorHAnsi"/>
          <w:b/>
          <w:bCs/>
          <w:sz w:val="28"/>
          <w:szCs w:val="28"/>
          <w:lang w:eastAsia="en-US"/>
        </w:rPr>
        <w:t xml:space="preserve"> столкнётся с привидением, то у </w:t>
      </w:r>
      <w:r w:rsidR="008E5C83">
        <w:rPr>
          <w:rFonts w:eastAsiaTheme="minorHAnsi"/>
          <w:b/>
          <w:bCs/>
          <w:sz w:val="28"/>
          <w:szCs w:val="28"/>
          <w:lang w:eastAsia="en-US"/>
        </w:rPr>
        <w:t>него должны уменьшатся жизни</w:t>
      </w:r>
      <w:r w:rsidR="008E5C83" w:rsidRPr="001F1A4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(</w:t>
      </w:r>
      <w:r w:rsidRPr="008A10C4">
        <w:rPr>
          <w:color w:val="000000"/>
          <w:sz w:val="28"/>
          <w:szCs w:val="28"/>
        </w:rPr>
        <w:t>изначально 3</w:t>
      </w:r>
      <w:r>
        <w:rPr>
          <w:color w:val="000000"/>
          <w:sz w:val="28"/>
          <w:szCs w:val="28"/>
        </w:rPr>
        <w:t xml:space="preserve"> жизни у </w:t>
      </w:r>
      <w:proofErr w:type="spellStart"/>
      <w:r>
        <w:rPr>
          <w:color w:val="000000"/>
          <w:sz w:val="28"/>
          <w:szCs w:val="28"/>
        </w:rPr>
        <w:t>пакмана</w:t>
      </w:r>
      <w:proofErr w:type="spellEnd"/>
      <w:r w:rsidRPr="008A10C4">
        <w:rPr>
          <w:color w:val="000000"/>
          <w:sz w:val="28"/>
          <w:szCs w:val="28"/>
        </w:rPr>
        <w:t xml:space="preserve">, если </w:t>
      </w:r>
      <w:r>
        <w:rPr>
          <w:color w:val="000000"/>
          <w:sz w:val="28"/>
          <w:szCs w:val="28"/>
        </w:rPr>
        <w:t>привидение</w:t>
      </w:r>
      <w:r w:rsidRPr="008A10C4">
        <w:rPr>
          <w:color w:val="000000"/>
          <w:sz w:val="28"/>
          <w:szCs w:val="28"/>
        </w:rPr>
        <w:t xml:space="preserve"> съедает </w:t>
      </w:r>
      <w:proofErr w:type="spellStart"/>
      <w:r w:rsidRPr="008A10C4">
        <w:rPr>
          <w:color w:val="000000"/>
          <w:sz w:val="28"/>
          <w:szCs w:val="28"/>
        </w:rPr>
        <w:t>Пакмана</w:t>
      </w:r>
      <w:proofErr w:type="spellEnd"/>
      <w:r w:rsidRPr="008A10C4">
        <w:rPr>
          <w:color w:val="000000"/>
          <w:sz w:val="28"/>
          <w:szCs w:val="28"/>
        </w:rPr>
        <w:t>, то жизни уменьшаются на 1. Если дойти до 0, то игра закончится</w:t>
      </w:r>
      <w:r>
        <w:rPr>
          <w:color w:val="000000"/>
          <w:sz w:val="28"/>
          <w:szCs w:val="28"/>
        </w:rPr>
        <w:t xml:space="preserve"> </w:t>
      </w:r>
      <w:r w:rsidRPr="008A10C4">
        <w:rPr>
          <w:color w:val="000000"/>
          <w:sz w:val="28"/>
          <w:szCs w:val="28"/>
        </w:rPr>
        <w:t>и игрок попадёт в главное меню. Если игрок наберёт определённое количество очков, то игроку дадут дополнительную жизнь. Каждый раз это значение растёт. Сначала оно 10000, затем 25000,</w:t>
      </w:r>
      <w:r w:rsidRPr="002253DF">
        <w:rPr>
          <w:color w:val="000000"/>
          <w:sz w:val="28"/>
          <w:szCs w:val="28"/>
        </w:rPr>
        <w:t xml:space="preserve"> </w:t>
      </w:r>
      <w:r w:rsidRPr="008A10C4">
        <w:rPr>
          <w:color w:val="000000"/>
          <w:sz w:val="28"/>
          <w:szCs w:val="28"/>
        </w:rPr>
        <w:t>45000,</w:t>
      </w:r>
      <w:r w:rsidRPr="002253DF">
        <w:rPr>
          <w:color w:val="000000"/>
          <w:sz w:val="28"/>
          <w:szCs w:val="28"/>
        </w:rPr>
        <w:t xml:space="preserve"> </w:t>
      </w:r>
      <w:r w:rsidRPr="008A10C4">
        <w:rPr>
          <w:color w:val="000000"/>
          <w:sz w:val="28"/>
          <w:szCs w:val="28"/>
        </w:rPr>
        <w:t>70000,</w:t>
      </w:r>
      <w:r w:rsidRPr="002253DF">
        <w:rPr>
          <w:color w:val="000000"/>
          <w:sz w:val="28"/>
          <w:szCs w:val="28"/>
        </w:rPr>
        <w:t xml:space="preserve"> </w:t>
      </w:r>
      <w:r w:rsidRPr="008A10C4">
        <w:rPr>
          <w:color w:val="000000"/>
          <w:sz w:val="28"/>
          <w:szCs w:val="28"/>
        </w:rPr>
        <w:t>100000 и так далее. К предыдущему числу прибавляется сначала 10000,</w:t>
      </w:r>
      <w:r w:rsidRPr="002253DF">
        <w:rPr>
          <w:color w:val="000000"/>
          <w:sz w:val="28"/>
          <w:szCs w:val="28"/>
        </w:rPr>
        <w:t xml:space="preserve"> </w:t>
      </w:r>
      <w:r w:rsidRPr="008A10C4">
        <w:rPr>
          <w:color w:val="000000"/>
          <w:sz w:val="28"/>
          <w:szCs w:val="28"/>
        </w:rPr>
        <w:t>15000,</w:t>
      </w:r>
      <w:r w:rsidRPr="002253DF">
        <w:rPr>
          <w:color w:val="000000"/>
          <w:sz w:val="28"/>
          <w:szCs w:val="28"/>
        </w:rPr>
        <w:t xml:space="preserve"> </w:t>
      </w:r>
      <w:r w:rsidRPr="008A10C4">
        <w:rPr>
          <w:color w:val="000000"/>
          <w:sz w:val="28"/>
          <w:szCs w:val="28"/>
        </w:rPr>
        <w:t>20000 и так далее.</w:t>
      </w:r>
      <w:r w:rsidR="008E5C83">
        <w:rPr>
          <w:rFonts w:eastAsiaTheme="minorHAnsi"/>
          <w:sz w:val="28"/>
          <w:szCs w:val="28"/>
          <w:lang w:eastAsia="en-US"/>
        </w:rPr>
        <w:t>)</w:t>
      </w:r>
    </w:p>
    <w:p w14:paraId="28CDB316" w14:textId="48FB49C5" w:rsidR="008E5C83" w:rsidRPr="008E5C83" w:rsidRDefault="008E5C83" w:rsidP="00F61A15">
      <w:pPr>
        <w:spacing w:line="360" w:lineRule="auto"/>
        <w:rPr>
          <w:b/>
          <w:bCs/>
          <w:color w:val="000000"/>
          <w:sz w:val="28"/>
          <w:szCs w:val="28"/>
        </w:rPr>
      </w:pPr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- </w:t>
      </w:r>
      <w:r w:rsidR="00436A65">
        <w:rPr>
          <w:rFonts w:eastAsiaTheme="minorHAnsi"/>
          <w:b/>
          <w:bCs/>
          <w:sz w:val="28"/>
          <w:szCs w:val="28"/>
          <w:lang w:eastAsia="en-US"/>
        </w:rPr>
        <w:t xml:space="preserve">с </w:t>
      </w:r>
      <w:r w:rsidRPr="008E5C83">
        <w:rPr>
          <w:rFonts w:eastAsiaTheme="minorHAnsi"/>
          <w:b/>
          <w:bCs/>
          <w:sz w:val="28"/>
          <w:szCs w:val="28"/>
          <w:lang w:eastAsia="en-US"/>
        </w:rPr>
        <w:t>повышением уровня игры изменяется</w:t>
      </w:r>
      <w:r w:rsidRPr="008E5C83">
        <w:rPr>
          <w:rFonts w:ascii="AppleSystemUIFont" w:eastAsiaTheme="minorHAnsi" w:hAnsi="AppleSystemUIFont" w:cs="AppleSystemUIFont"/>
          <w:b/>
          <w:bCs/>
          <w:sz w:val="24"/>
          <w:szCs w:val="24"/>
          <w:lang w:eastAsia="en-US"/>
        </w:rPr>
        <w:t xml:space="preserve"> </w:t>
      </w:r>
      <w:r w:rsidRPr="008E5C83">
        <w:rPr>
          <w:rFonts w:eastAsiaTheme="minorHAnsi"/>
          <w:b/>
          <w:bCs/>
          <w:sz w:val="28"/>
          <w:szCs w:val="28"/>
          <w:lang w:eastAsia="en-US"/>
        </w:rPr>
        <w:t>скорость героев, архитектура лабиринта остаётся идентичной</w:t>
      </w:r>
    </w:p>
    <w:p w14:paraId="54333226" w14:textId="77777777" w:rsidR="008E5C83" w:rsidRPr="008E5C83" w:rsidRDefault="006A6E47" w:rsidP="00F61A15">
      <w:pPr>
        <w:spacing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- </w:t>
      </w:r>
      <w:r w:rsidR="001F1A4E" w:rsidRPr="008E5C83">
        <w:rPr>
          <w:rFonts w:eastAsiaTheme="minorHAnsi"/>
          <w:b/>
          <w:bCs/>
          <w:sz w:val="28"/>
          <w:szCs w:val="28"/>
          <w:lang w:eastAsia="en-US"/>
        </w:rPr>
        <w:t>главное меню</w:t>
      </w:r>
      <w:r w:rsidR="008E5C83" w:rsidRPr="008E5C83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</w:p>
    <w:p w14:paraId="6BC37F42" w14:textId="46D0D2C9" w:rsidR="008E5C83" w:rsidRDefault="008E5C83" w:rsidP="00F61A1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главном меню есть 3 кнопки: </w:t>
      </w:r>
    </w:p>
    <w:p w14:paraId="45F5F353" w14:textId="5B1EEB99" w:rsidR="008E5C83" w:rsidRPr="008E5C83" w:rsidRDefault="008E5C83" w:rsidP="00F61A15">
      <w:pPr>
        <w:spacing w:line="360" w:lineRule="auto"/>
        <w:rPr>
          <w:sz w:val="28"/>
        </w:rPr>
      </w:pPr>
      <w:r w:rsidRPr="008E5C83">
        <w:rPr>
          <w:sz w:val="28"/>
        </w:rPr>
        <w:t xml:space="preserve">- кнопка </w:t>
      </w:r>
      <w:r w:rsidRPr="008E5C83">
        <w:rPr>
          <w:sz w:val="28"/>
          <w:lang w:val="en-US"/>
        </w:rPr>
        <w:t>START</w:t>
      </w:r>
      <w:r w:rsidRPr="008E5C83">
        <w:rPr>
          <w:sz w:val="28"/>
        </w:rPr>
        <w:t xml:space="preserve"> - запустит игру</w:t>
      </w:r>
      <w:r w:rsidRPr="008E5C83">
        <w:rPr>
          <w:sz w:val="28"/>
        </w:rPr>
        <w:br/>
        <w:t xml:space="preserve">- </w:t>
      </w:r>
      <w:proofErr w:type="gramStart"/>
      <w:r w:rsidRPr="008E5C83">
        <w:rPr>
          <w:sz w:val="28"/>
        </w:rPr>
        <w:t xml:space="preserve">кнопка  </w:t>
      </w:r>
      <w:r w:rsidRPr="008E5C83">
        <w:rPr>
          <w:sz w:val="28"/>
          <w:lang w:val="en-US"/>
        </w:rPr>
        <w:t>CONRTOL</w:t>
      </w:r>
      <w:proofErr w:type="gramEnd"/>
      <w:r w:rsidRPr="008E5C83">
        <w:rPr>
          <w:sz w:val="28"/>
        </w:rPr>
        <w:t xml:space="preserve">  - перекинет в меню  с подсказками по управлению</w:t>
      </w:r>
    </w:p>
    <w:p w14:paraId="693E39FD" w14:textId="1DC7E2BB" w:rsidR="008E5C83" w:rsidRPr="008E5C83" w:rsidRDefault="008E5C83" w:rsidP="00F61A15">
      <w:pPr>
        <w:spacing w:line="360" w:lineRule="auto"/>
        <w:rPr>
          <w:sz w:val="28"/>
        </w:rPr>
      </w:pPr>
      <w:r w:rsidRPr="008E5C83">
        <w:rPr>
          <w:sz w:val="28"/>
        </w:rPr>
        <w:t xml:space="preserve">- </w:t>
      </w:r>
      <w:proofErr w:type="gramStart"/>
      <w:r w:rsidRPr="008E5C83">
        <w:rPr>
          <w:sz w:val="28"/>
        </w:rPr>
        <w:t xml:space="preserve">кнопка  </w:t>
      </w:r>
      <w:r w:rsidR="006B67D2">
        <w:rPr>
          <w:sz w:val="28"/>
          <w:lang w:val="en-US"/>
        </w:rPr>
        <w:t>EXIT</w:t>
      </w:r>
      <w:proofErr w:type="gramEnd"/>
      <w:r w:rsidR="006B67D2" w:rsidRPr="006B67D2">
        <w:rPr>
          <w:sz w:val="28"/>
        </w:rPr>
        <w:t xml:space="preserve"> </w:t>
      </w:r>
      <w:r w:rsidRPr="008E5C83">
        <w:rPr>
          <w:sz w:val="28"/>
        </w:rPr>
        <w:t xml:space="preserve"> - </w:t>
      </w:r>
      <w:r w:rsidR="006B67D2">
        <w:rPr>
          <w:sz w:val="28"/>
        </w:rPr>
        <w:t>при нажатии выход из игры</w:t>
      </w:r>
    </w:p>
    <w:p w14:paraId="2617F6DB" w14:textId="7D98235D" w:rsidR="006A6E47" w:rsidRDefault="006A6E47" w:rsidP="00F61A15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8E5C83">
        <w:rPr>
          <w:rFonts w:eastAsiaTheme="minorHAnsi"/>
          <w:b/>
          <w:bCs/>
          <w:sz w:val="28"/>
          <w:szCs w:val="28"/>
          <w:lang w:eastAsia="en-US"/>
        </w:rPr>
        <w:t xml:space="preserve">- </w:t>
      </w:r>
      <w:r w:rsidR="009D2664" w:rsidRPr="008E5C83">
        <w:rPr>
          <w:rFonts w:eastAsiaTheme="minorHAnsi"/>
          <w:b/>
          <w:bCs/>
          <w:sz w:val="28"/>
          <w:szCs w:val="28"/>
          <w:lang w:eastAsia="en-US"/>
        </w:rPr>
        <w:t xml:space="preserve">алгоритм </w:t>
      </w:r>
      <w:proofErr w:type="spellStart"/>
      <w:r w:rsidR="009D2664" w:rsidRPr="008E5C83">
        <w:rPr>
          <w:rFonts w:eastAsiaTheme="minorHAnsi"/>
          <w:b/>
          <w:bCs/>
          <w:sz w:val="28"/>
          <w:szCs w:val="28"/>
          <w:lang w:eastAsia="en-US"/>
        </w:rPr>
        <w:t>дейкстра</w:t>
      </w:r>
      <w:proofErr w:type="spellEnd"/>
      <w:r w:rsidR="009D2664" w:rsidRPr="008E5C83">
        <w:rPr>
          <w:rFonts w:eastAsiaTheme="minorHAnsi"/>
          <w:b/>
          <w:bCs/>
          <w:sz w:val="28"/>
          <w:szCs w:val="28"/>
          <w:lang w:eastAsia="en-US"/>
        </w:rPr>
        <w:t xml:space="preserve"> для прив</w:t>
      </w:r>
      <w:r w:rsidR="009815EC" w:rsidRPr="008E5C83">
        <w:rPr>
          <w:rFonts w:eastAsiaTheme="minorHAnsi"/>
          <w:b/>
          <w:bCs/>
          <w:sz w:val="28"/>
          <w:szCs w:val="28"/>
          <w:lang w:eastAsia="en-US"/>
        </w:rPr>
        <w:t>е</w:t>
      </w:r>
      <w:r w:rsidR="009D2664" w:rsidRPr="008E5C83">
        <w:rPr>
          <w:rFonts w:eastAsiaTheme="minorHAnsi"/>
          <w:b/>
          <w:bCs/>
          <w:sz w:val="28"/>
          <w:szCs w:val="28"/>
          <w:lang w:eastAsia="en-US"/>
        </w:rPr>
        <w:t>дений</w:t>
      </w:r>
      <w:r w:rsidR="008E5C83" w:rsidRPr="008E5C83">
        <w:rPr>
          <w:rFonts w:eastAsiaTheme="minorHAnsi"/>
          <w:b/>
          <w:bCs/>
          <w:sz w:val="28"/>
          <w:szCs w:val="28"/>
          <w:lang w:eastAsia="en-US"/>
        </w:rPr>
        <w:t xml:space="preserve"> (</w:t>
      </w:r>
      <w:r w:rsidR="00436A65">
        <w:rPr>
          <w:color w:val="000000"/>
          <w:sz w:val="28"/>
          <w:szCs w:val="28"/>
        </w:rPr>
        <w:t>э</w:t>
      </w:r>
      <w:r w:rsidR="008E5C83" w:rsidRPr="009F6941">
        <w:rPr>
          <w:color w:val="000000"/>
          <w:sz w:val="28"/>
          <w:szCs w:val="28"/>
        </w:rPr>
        <w:t>то функция поиска кратчайшего пути</w:t>
      </w:r>
      <w:r w:rsidR="008E5C83" w:rsidRPr="008E5C83">
        <w:rPr>
          <w:color w:val="000000"/>
          <w:sz w:val="28"/>
          <w:szCs w:val="28"/>
        </w:rPr>
        <w:t xml:space="preserve">. </w:t>
      </w:r>
      <w:r w:rsidR="00436A65">
        <w:rPr>
          <w:color w:val="000000"/>
          <w:sz w:val="28"/>
          <w:szCs w:val="28"/>
        </w:rPr>
        <w:t>)</w:t>
      </w:r>
    </w:p>
    <w:p w14:paraId="3133F86D" w14:textId="5091A7F6" w:rsidR="006A6E47" w:rsidRPr="00436A65" w:rsidRDefault="00436A65" w:rsidP="00436A65">
      <w:pPr>
        <w:spacing w:line="360" w:lineRule="auto"/>
        <w:rPr>
          <w:sz w:val="28"/>
        </w:rPr>
      </w:pPr>
      <w:r w:rsidRPr="00436A6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 xml:space="preserve"> </w:t>
      </w:r>
      <w:r w:rsidRPr="00436A65">
        <w:rPr>
          <w:b/>
          <w:bCs/>
          <w:color w:val="000000"/>
          <w:sz w:val="28"/>
          <w:szCs w:val="28"/>
        </w:rPr>
        <w:t>возможность поставить игру на паузу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  <w:lang w:eastAsia="en-US"/>
        </w:rPr>
        <w:t>(</w:t>
      </w:r>
      <w:r>
        <w:rPr>
          <w:sz w:val="28"/>
        </w:rPr>
        <w:t xml:space="preserve">нажав на пробел - все остановится или же нажав на </w:t>
      </w:r>
      <w:r>
        <w:rPr>
          <w:sz w:val="28"/>
          <w:lang w:val="en-US"/>
        </w:rPr>
        <w:t>esc</w:t>
      </w:r>
      <w:r w:rsidRPr="00153B80">
        <w:rPr>
          <w:sz w:val="28"/>
        </w:rPr>
        <w:t xml:space="preserve"> </w:t>
      </w:r>
      <w:r>
        <w:rPr>
          <w:sz w:val="28"/>
        </w:rPr>
        <w:t xml:space="preserve">- выйти на </w:t>
      </w:r>
      <w:proofErr w:type="spellStart"/>
      <w:r>
        <w:rPr>
          <w:sz w:val="28"/>
        </w:rPr>
        <w:t>полуменю</w:t>
      </w:r>
      <w:proofErr w:type="spellEnd"/>
      <w:r>
        <w:rPr>
          <w:sz w:val="28"/>
        </w:rPr>
        <w:t xml:space="preserve">, где есть 3 кнопки:   </w:t>
      </w:r>
      <w:r>
        <w:rPr>
          <w:sz w:val="28"/>
          <w:lang w:val="en-US"/>
        </w:rPr>
        <w:t>continue</w:t>
      </w:r>
      <w:r w:rsidRPr="00153B80">
        <w:rPr>
          <w:sz w:val="28"/>
        </w:rPr>
        <w:t xml:space="preserve">, </w:t>
      </w:r>
      <w:r>
        <w:rPr>
          <w:sz w:val="28"/>
          <w:lang w:val="en-US"/>
        </w:rPr>
        <w:t>control</w:t>
      </w:r>
      <w:r w:rsidRPr="00153B80">
        <w:rPr>
          <w:sz w:val="28"/>
        </w:rPr>
        <w:t xml:space="preserve">, </w:t>
      </w:r>
      <w:r>
        <w:rPr>
          <w:sz w:val="28"/>
          <w:lang w:val="en-US"/>
        </w:rPr>
        <w:t>exit</w:t>
      </w:r>
      <w:r>
        <w:rPr>
          <w:sz w:val="28"/>
        </w:rPr>
        <w:t>)</w:t>
      </w:r>
    </w:p>
    <w:p w14:paraId="641F4205" w14:textId="1E34AC3C" w:rsidR="00F61A15" w:rsidRPr="00436A65" w:rsidRDefault="00F61A15" w:rsidP="00F61A15">
      <w:pPr>
        <w:spacing w:line="360" w:lineRule="auto"/>
        <w:rPr>
          <w:sz w:val="28"/>
        </w:rPr>
      </w:pPr>
    </w:p>
    <w:p w14:paraId="65C03B48" w14:textId="77777777" w:rsidR="00F61A15" w:rsidRPr="00F61A15" w:rsidRDefault="00F61A15" w:rsidP="00F61A15">
      <w:pPr>
        <w:spacing w:line="360" w:lineRule="auto"/>
        <w:rPr>
          <w:sz w:val="28"/>
        </w:rPr>
      </w:pPr>
    </w:p>
    <w:p w14:paraId="2C959085" w14:textId="7364D87D" w:rsidR="00A3420D" w:rsidRPr="0090567A" w:rsidRDefault="00A3420D" w:rsidP="0090567A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</w:p>
    <w:sectPr w:rsidR="00A3420D" w:rsidRPr="0090567A" w:rsidSect="00801C1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4DC2" w14:textId="77777777" w:rsidR="00D21D52" w:rsidRDefault="00D21D52" w:rsidP="00801C17">
      <w:r>
        <w:separator/>
      </w:r>
    </w:p>
  </w:endnote>
  <w:endnote w:type="continuationSeparator" w:id="0">
    <w:p w14:paraId="5CBFA48B" w14:textId="77777777" w:rsidR="00D21D52" w:rsidRDefault="00D21D52" w:rsidP="0080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2000410927"/>
      <w:docPartObj>
        <w:docPartGallery w:val="Page Numbers (Bottom of Page)"/>
        <w:docPartUnique/>
      </w:docPartObj>
    </w:sdtPr>
    <w:sdtContent>
      <w:p w14:paraId="6B2ED299" w14:textId="77777777" w:rsidR="00801C17" w:rsidRPr="00801C17" w:rsidRDefault="00801C17">
        <w:pPr>
          <w:pStyle w:val="aa"/>
          <w:jc w:val="right"/>
          <w:rPr>
            <w:sz w:val="28"/>
            <w:szCs w:val="28"/>
          </w:rPr>
        </w:pPr>
        <w:r w:rsidRPr="00801C17">
          <w:rPr>
            <w:sz w:val="28"/>
            <w:szCs w:val="28"/>
          </w:rPr>
          <w:fldChar w:fldCharType="begin"/>
        </w:r>
        <w:r w:rsidRPr="00801C17">
          <w:rPr>
            <w:sz w:val="28"/>
            <w:szCs w:val="28"/>
          </w:rPr>
          <w:instrText>PAGE   \* MERGEFORMAT</w:instrText>
        </w:r>
        <w:r w:rsidRPr="00801C17">
          <w:rPr>
            <w:sz w:val="28"/>
            <w:szCs w:val="28"/>
          </w:rPr>
          <w:fldChar w:fldCharType="separate"/>
        </w:r>
        <w:r w:rsidRPr="00801C17">
          <w:rPr>
            <w:sz w:val="28"/>
            <w:szCs w:val="28"/>
          </w:rPr>
          <w:t>2</w:t>
        </w:r>
        <w:r w:rsidRPr="00801C17">
          <w:rPr>
            <w:sz w:val="28"/>
            <w:szCs w:val="28"/>
          </w:rPr>
          <w:fldChar w:fldCharType="end"/>
        </w:r>
      </w:p>
    </w:sdtContent>
  </w:sdt>
  <w:p w14:paraId="01FB1EAB" w14:textId="77777777" w:rsidR="00801C17" w:rsidRDefault="00801C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579D" w14:textId="77777777" w:rsidR="00D21D52" w:rsidRDefault="00D21D52" w:rsidP="00801C17">
      <w:r>
        <w:separator/>
      </w:r>
    </w:p>
  </w:footnote>
  <w:footnote w:type="continuationSeparator" w:id="0">
    <w:p w14:paraId="04CFCAF4" w14:textId="77777777" w:rsidR="00D21D52" w:rsidRDefault="00D21D52" w:rsidP="0080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D1A"/>
    <w:multiLevelType w:val="hybridMultilevel"/>
    <w:tmpl w:val="4948D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546A"/>
    <w:multiLevelType w:val="hybridMultilevel"/>
    <w:tmpl w:val="612C5EB6"/>
    <w:lvl w:ilvl="0" w:tplc="E3585758">
      <w:start w:val="1"/>
      <w:numFmt w:val="decimal"/>
      <w:lvlText w:val="%1)"/>
      <w:lvlJc w:val="left"/>
      <w:pPr>
        <w:ind w:left="422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54B6211E">
      <w:numFmt w:val="bullet"/>
      <w:lvlText w:val="•"/>
      <w:lvlJc w:val="left"/>
      <w:pPr>
        <w:ind w:left="1336" w:hanging="303"/>
      </w:pPr>
      <w:rPr>
        <w:rFonts w:hint="default"/>
        <w:lang w:val="ru-RU" w:eastAsia="ru-RU" w:bidi="ru-RU"/>
      </w:rPr>
    </w:lvl>
    <w:lvl w:ilvl="2" w:tplc="07AE18E8">
      <w:numFmt w:val="bullet"/>
      <w:lvlText w:val="•"/>
      <w:lvlJc w:val="left"/>
      <w:pPr>
        <w:ind w:left="2252" w:hanging="303"/>
      </w:pPr>
      <w:rPr>
        <w:rFonts w:hint="default"/>
        <w:lang w:val="ru-RU" w:eastAsia="ru-RU" w:bidi="ru-RU"/>
      </w:rPr>
    </w:lvl>
    <w:lvl w:ilvl="3" w:tplc="DECE2DFC">
      <w:numFmt w:val="bullet"/>
      <w:lvlText w:val="•"/>
      <w:lvlJc w:val="left"/>
      <w:pPr>
        <w:ind w:left="3169" w:hanging="303"/>
      </w:pPr>
      <w:rPr>
        <w:rFonts w:hint="default"/>
        <w:lang w:val="ru-RU" w:eastAsia="ru-RU" w:bidi="ru-RU"/>
      </w:rPr>
    </w:lvl>
    <w:lvl w:ilvl="4" w:tplc="67023C4A">
      <w:numFmt w:val="bullet"/>
      <w:lvlText w:val="•"/>
      <w:lvlJc w:val="left"/>
      <w:pPr>
        <w:ind w:left="4085" w:hanging="303"/>
      </w:pPr>
      <w:rPr>
        <w:rFonts w:hint="default"/>
        <w:lang w:val="ru-RU" w:eastAsia="ru-RU" w:bidi="ru-RU"/>
      </w:rPr>
    </w:lvl>
    <w:lvl w:ilvl="5" w:tplc="5E566638">
      <w:numFmt w:val="bullet"/>
      <w:lvlText w:val="•"/>
      <w:lvlJc w:val="left"/>
      <w:pPr>
        <w:ind w:left="5002" w:hanging="303"/>
      </w:pPr>
      <w:rPr>
        <w:rFonts w:hint="default"/>
        <w:lang w:val="ru-RU" w:eastAsia="ru-RU" w:bidi="ru-RU"/>
      </w:rPr>
    </w:lvl>
    <w:lvl w:ilvl="6" w:tplc="E7F4FEF2">
      <w:numFmt w:val="bullet"/>
      <w:lvlText w:val="•"/>
      <w:lvlJc w:val="left"/>
      <w:pPr>
        <w:ind w:left="5918" w:hanging="303"/>
      </w:pPr>
      <w:rPr>
        <w:rFonts w:hint="default"/>
        <w:lang w:val="ru-RU" w:eastAsia="ru-RU" w:bidi="ru-RU"/>
      </w:rPr>
    </w:lvl>
    <w:lvl w:ilvl="7" w:tplc="470CED4C">
      <w:numFmt w:val="bullet"/>
      <w:lvlText w:val="•"/>
      <w:lvlJc w:val="left"/>
      <w:pPr>
        <w:ind w:left="6834" w:hanging="303"/>
      </w:pPr>
      <w:rPr>
        <w:rFonts w:hint="default"/>
        <w:lang w:val="ru-RU" w:eastAsia="ru-RU" w:bidi="ru-RU"/>
      </w:rPr>
    </w:lvl>
    <w:lvl w:ilvl="8" w:tplc="3C54C594">
      <w:numFmt w:val="bullet"/>
      <w:lvlText w:val="•"/>
      <w:lvlJc w:val="left"/>
      <w:pPr>
        <w:ind w:left="7751" w:hanging="303"/>
      </w:pPr>
      <w:rPr>
        <w:rFonts w:hint="default"/>
        <w:lang w:val="ru-RU" w:eastAsia="ru-RU" w:bidi="ru-RU"/>
      </w:rPr>
    </w:lvl>
  </w:abstractNum>
  <w:abstractNum w:abstractNumId="2" w15:restartNumberingAfterBreak="0">
    <w:nsid w:val="22F5452C"/>
    <w:multiLevelType w:val="hybridMultilevel"/>
    <w:tmpl w:val="E67A8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5F8E"/>
    <w:multiLevelType w:val="hybridMultilevel"/>
    <w:tmpl w:val="2CA40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602CC4"/>
    <w:multiLevelType w:val="hybridMultilevel"/>
    <w:tmpl w:val="1D943F58"/>
    <w:lvl w:ilvl="0" w:tplc="E3585758">
      <w:start w:val="1"/>
      <w:numFmt w:val="decimal"/>
      <w:lvlText w:val="%1)"/>
      <w:lvlJc w:val="left"/>
      <w:pPr>
        <w:ind w:left="1247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3EE8790C"/>
    <w:multiLevelType w:val="hybridMultilevel"/>
    <w:tmpl w:val="D6AC261C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46493065"/>
    <w:multiLevelType w:val="hybridMultilevel"/>
    <w:tmpl w:val="8E7254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EA1C85"/>
    <w:multiLevelType w:val="hybridMultilevel"/>
    <w:tmpl w:val="8EAA8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996B32"/>
    <w:multiLevelType w:val="hybridMultilevel"/>
    <w:tmpl w:val="A6105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0695E"/>
    <w:multiLevelType w:val="hybridMultilevel"/>
    <w:tmpl w:val="F942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840D1A"/>
    <w:multiLevelType w:val="hybridMultilevel"/>
    <w:tmpl w:val="B818F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12C02"/>
    <w:multiLevelType w:val="hybridMultilevel"/>
    <w:tmpl w:val="00F2A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0037285">
    <w:abstractNumId w:val="7"/>
  </w:num>
  <w:num w:numId="2" w16cid:durableId="2010013775">
    <w:abstractNumId w:val="3"/>
  </w:num>
  <w:num w:numId="3" w16cid:durableId="1922445607">
    <w:abstractNumId w:val="9"/>
  </w:num>
  <w:num w:numId="4" w16cid:durableId="1291353883">
    <w:abstractNumId w:val="6"/>
  </w:num>
  <w:num w:numId="5" w16cid:durableId="371341650">
    <w:abstractNumId w:val="8"/>
  </w:num>
  <w:num w:numId="6" w16cid:durableId="1786577319">
    <w:abstractNumId w:val="1"/>
  </w:num>
  <w:num w:numId="7" w16cid:durableId="922839014">
    <w:abstractNumId w:val="5"/>
  </w:num>
  <w:num w:numId="8" w16cid:durableId="163857147">
    <w:abstractNumId w:val="4"/>
  </w:num>
  <w:num w:numId="9" w16cid:durableId="1476098966">
    <w:abstractNumId w:val="10"/>
  </w:num>
  <w:num w:numId="10" w16cid:durableId="1164663788">
    <w:abstractNumId w:val="0"/>
  </w:num>
  <w:num w:numId="11" w16cid:durableId="239758701">
    <w:abstractNumId w:val="2"/>
  </w:num>
  <w:num w:numId="12" w16cid:durableId="33261396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й Хунан-Кара">
    <w15:presenceInfo w15:providerId="Windows Live" w15:userId="fa19c7eaa88b9d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2E"/>
    <w:rsid w:val="000542DE"/>
    <w:rsid w:val="00055C4E"/>
    <w:rsid w:val="000773BF"/>
    <w:rsid w:val="0008780B"/>
    <w:rsid w:val="00097F79"/>
    <w:rsid w:val="000E14BD"/>
    <w:rsid w:val="000F0424"/>
    <w:rsid w:val="00125045"/>
    <w:rsid w:val="00153B80"/>
    <w:rsid w:val="001605E0"/>
    <w:rsid w:val="001F1A4E"/>
    <w:rsid w:val="0020342E"/>
    <w:rsid w:val="002101F8"/>
    <w:rsid w:val="002253DF"/>
    <w:rsid w:val="002665BA"/>
    <w:rsid w:val="00272045"/>
    <w:rsid w:val="002C52C4"/>
    <w:rsid w:val="00303595"/>
    <w:rsid w:val="00320925"/>
    <w:rsid w:val="00332538"/>
    <w:rsid w:val="00340E16"/>
    <w:rsid w:val="00371F7B"/>
    <w:rsid w:val="003C6207"/>
    <w:rsid w:val="00402538"/>
    <w:rsid w:val="00403896"/>
    <w:rsid w:val="00405072"/>
    <w:rsid w:val="00412F68"/>
    <w:rsid w:val="00436A11"/>
    <w:rsid w:val="00436A65"/>
    <w:rsid w:val="004503D2"/>
    <w:rsid w:val="00473C67"/>
    <w:rsid w:val="004A06D3"/>
    <w:rsid w:val="004A2B16"/>
    <w:rsid w:val="004B6BBF"/>
    <w:rsid w:val="004D1E1F"/>
    <w:rsid w:val="0060107A"/>
    <w:rsid w:val="006149C6"/>
    <w:rsid w:val="00626689"/>
    <w:rsid w:val="00675770"/>
    <w:rsid w:val="00675811"/>
    <w:rsid w:val="0067613D"/>
    <w:rsid w:val="006A4227"/>
    <w:rsid w:val="006A6E47"/>
    <w:rsid w:val="006B1CCA"/>
    <w:rsid w:val="006B31CE"/>
    <w:rsid w:val="006B67D2"/>
    <w:rsid w:val="006F0B95"/>
    <w:rsid w:val="0072468C"/>
    <w:rsid w:val="007422A3"/>
    <w:rsid w:val="007A059D"/>
    <w:rsid w:val="007B58D8"/>
    <w:rsid w:val="007C6ADE"/>
    <w:rsid w:val="00801C17"/>
    <w:rsid w:val="00852BD8"/>
    <w:rsid w:val="00872CC4"/>
    <w:rsid w:val="008A10C4"/>
    <w:rsid w:val="008E5C83"/>
    <w:rsid w:val="0090567A"/>
    <w:rsid w:val="00931ACB"/>
    <w:rsid w:val="009354B5"/>
    <w:rsid w:val="00953B7C"/>
    <w:rsid w:val="00970697"/>
    <w:rsid w:val="009815EC"/>
    <w:rsid w:val="009827FA"/>
    <w:rsid w:val="009A3460"/>
    <w:rsid w:val="009A56D2"/>
    <w:rsid w:val="009D2664"/>
    <w:rsid w:val="009E5F9D"/>
    <w:rsid w:val="009F6941"/>
    <w:rsid w:val="009F7708"/>
    <w:rsid w:val="00A01C69"/>
    <w:rsid w:val="00A3420D"/>
    <w:rsid w:val="00A36546"/>
    <w:rsid w:val="00A6512A"/>
    <w:rsid w:val="00A7332B"/>
    <w:rsid w:val="00AC031B"/>
    <w:rsid w:val="00AF59E6"/>
    <w:rsid w:val="00B2381B"/>
    <w:rsid w:val="00B31FC3"/>
    <w:rsid w:val="00B52F7C"/>
    <w:rsid w:val="00B71A09"/>
    <w:rsid w:val="00BF1261"/>
    <w:rsid w:val="00BF2BFF"/>
    <w:rsid w:val="00C05F03"/>
    <w:rsid w:val="00C23F2C"/>
    <w:rsid w:val="00CA3F7A"/>
    <w:rsid w:val="00CB2BDC"/>
    <w:rsid w:val="00CB5970"/>
    <w:rsid w:val="00CE2261"/>
    <w:rsid w:val="00CF3E53"/>
    <w:rsid w:val="00CF6731"/>
    <w:rsid w:val="00D210F2"/>
    <w:rsid w:val="00D21D52"/>
    <w:rsid w:val="00D41C55"/>
    <w:rsid w:val="00D63DD3"/>
    <w:rsid w:val="00DB03EB"/>
    <w:rsid w:val="00E05B3B"/>
    <w:rsid w:val="00E11128"/>
    <w:rsid w:val="00E5533B"/>
    <w:rsid w:val="00E86A81"/>
    <w:rsid w:val="00EC43BF"/>
    <w:rsid w:val="00F360DE"/>
    <w:rsid w:val="00F61A15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F2B7CD"/>
  <w15:chartTrackingRefBased/>
  <w15:docId w15:val="{C8328A46-ACBF-42AA-B045-CA94E54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0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20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0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20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62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04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720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27204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0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1"/>
    <w:qFormat/>
    <w:rsid w:val="00B238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0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01C1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1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01C1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1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01C1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01C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1C17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801C17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801C17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340E16"/>
    <w:pPr>
      <w:spacing w:before="100" w:beforeAutospacing="1" w:after="100" w:afterAutospacing="1"/>
    </w:pPr>
    <w:rPr>
      <w:sz w:val="24"/>
      <w:szCs w:val="24"/>
    </w:rPr>
  </w:style>
  <w:style w:type="paragraph" w:styleId="af">
    <w:name w:val="Body Text"/>
    <w:basedOn w:val="a"/>
    <w:link w:val="af0"/>
    <w:uiPriority w:val="1"/>
    <w:qFormat/>
    <w:rsid w:val="00A3420D"/>
    <w:pPr>
      <w:widowControl w:val="0"/>
      <w:autoSpaceDE w:val="0"/>
      <w:autoSpaceDN w:val="0"/>
      <w:ind w:left="234"/>
    </w:pPr>
    <w:rPr>
      <w:rFonts w:ascii="Courier New" w:eastAsia="Courier New" w:hAnsi="Courier New" w:cs="Courier New"/>
      <w:lang w:bidi="ru-RU"/>
    </w:rPr>
  </w:style>
  <w:style w:type="character" w:customStyle="1" w:styleId="af0">
    <w:name w:val="Основной текст Знак"/>
    <w:basedOn w:val="a0"/>
    <w:link w:val="af"/>
    <w:uiPriority w:val="1"/>
    <w:rsid w:val="00A3420D"/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styleId="af1">
    <w:name w:val="page number"/>
    <w:basedOn w:val="a0"/>
    <w:uiPriority w:val="99"/>
    <w:semiHidden/>
    <w:unhideWhenUsed/>
    <w:rsid w:val="00C23F2C"/>
  </w:style>
  <w:style w:type="paragraph" w:styleId="af2">
    <w:name w:val="No Spacing"/>
    <w:uiPriority w:val="1"/>
    <w:qFormat/>
    <w:rsid w:val="00C23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Intense Emphasis"/>
    <w:basedOn w:val="a0"/>
    <w:uiPriority w:val="21"/>
    <w:qFormat/>
    <w:rsid w:val="00C23F2C"/>
    <w:rPr>
      <w:i/>
      <w:iCs/>
      <w:color w:val="4472C4" w:themeColor="accent1"/>
    </w:rPr>
  </w:style>
  <w:style w:type="character" w:styleId="af4">
    <w:name w:val="Strong"/>
    <w:basedOn w:val="a0"/>
    <w:uiPriority w:val="22"/>
    <w:qFormat/>
    <w:rsid w:val="00C23F2C"/>
    <w:rPr>
      <w:b/>
      <w:bCs/>
    </w:rPr>
  </w:style>
  <w:style w:type="paragraph" w:styleId="af5">
    <w:name w:val="Title"/>
    <w:basedOn w:val="a"/>
    <w:next w:val="a"/>
    <w:link w:val="af6"/>
    <w:uiPriority w:val="10"/>
    <w:qFormat/>
    <w:rsid w:val="00675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675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7">
    <w:name w:val="Revision"/>
    <w:hidden/>
    <w:uiPriority w:val="99"/>
    <w:semiHidden/>
    <w:rsid w:val="009815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BF1261"/>
  </w:style>
  <w:style w:type="character" w:customStyle="1" w:styleId="af9">
    <w:name w:val="Текст сноски Знак"/>
    <w:basedOn w:val="a0"/>
    <w:link w:val="af8"/>
    <w:uiPriority w:val="99"/>
    <w:semiHidden/>
    <w:rsid w:val="00BF126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BF1261"/>
    <w:rPr>
      <w:vertAlign w:val="superscript"/>
    </w:rPr>
  </w:style>
  <w:style w:type="table" w:styleId="afb">
    <w:name w:val="Table Grid"/>
    <w:basedOn w:val="a1"/>
    <w:uiPriority w:val="39"/>
    <w:rsid w:val="00F3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0BF0519-39A0-4521-AA45-9E30F6C2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wetk1d@outlook.com</cp:lastModifiedBy>
  <cp:revision>10</cp:revision>
  <dcterms:created xsi:type="dcterms:W3CDTF">2022-10-24T10:38:00Z</dcterms:created>
  <dcterms:modified xsi:type="dcterms:W3CDTF">2022-10-31T20:22:00Z</dcterms:modified>
</cp:coreProperties>
</file>